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4F8" w:rsidRPr="005464F8" w:rsidRDefault="005464F8" w:rsidP="005464F8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</w:rPr>
      </w:pPr>
      <w:r w:rsidRPr="005464F8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Maumee Bay State Park — Lake Erie Beach</w:t>
      </w:r>
    </w:p>
    <w:p w:rsidR="005464F8" w:rsidRPr="005464F8" w:rsidRDefault="005464F8" w:rsidP="005464F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>Maumee Bay State Park is operated by </w:t>
      </w:r>
      <w:hyperlink r:id="rId6" w:tgtFrame="_blank" w:history="1">
        <w:r w:rsidRPr="005464F8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Ohio Department of Natural Resources</w:t>
        </w:r>
      </w:hyperlink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 xml:space="preserve">. The </w:t>
      </w:r>
      <w:proofErr w:type="spellStart"/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>nowcast</w:t>
      </w:r>
      <w:proofErr w:type="spellEnd"/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 xml:space="preserve"> has been used at the Lake Erie beach since 2011.</w:t>
      </w:r>
    </w:p>
    <w:p w:rsidR="005464F8" w:rsidRPr="005464F8" w:rsidRDefault="005464F8" w:rsidP="005464F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proofErr w:type="spellStart"/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>nowcast</w:t>
      </w:r>
      <w:proofErr w:type="spellEnd"/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 xml:space="preserve"> is for the Lake Erie beach only. For water-quality information on the inland beach at Maumee Bay State Park and other beaches around Ohio, refer to </w:t>
      </w:r>
      <w:proofErr w:type="spellStart"/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"http://publicapps.odh.ohio.gov/BeachGuardPublic/Default.aspx" \t "_blank" </w:instrText>
      </w:r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5464F8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BeachGuard</w:t>
      </w:r>
      <w:proofErr w:type="spellEnd"/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>, operated by Ohio Department of Health.</w:t>
      </w:r>
    </w:p>
    <w:p w:rsidR="005464F8" w:rsidRPr="005464F8" w:rsidRDefault="005464F8" w:rsidP="005464F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>The information on this page is updated by the </w:t>
      </w:r>
      <w:hyperlink r:id="rId7" w:tgtFrame="_blank" w:history="1">
        <w:r w:rsidRPr="005464F8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University of Toledo, Lake Erie Center</w:t>
        </w:r>
      </w:hyperlink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 xml:space="preserve"> by 9:30 AM (EDT) 5 days/week during the swimming season. This </w:t>
      </w:r>
      <w:proofErr w:type="spellStart"/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>nowcast</w:t>
      </w:r>
      <w:proofErr w:type="spellEnd"/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 xml:space="preserve"> issues advisories and predicts the probability of exceeding the </w:t>
      </w:r>
      <w:r w:rsidRPr="005464F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Escherichia coli</w:t>
      </w:r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> (</w:t>
      </w:r>
      <w:r w:rsidRPr="005464F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E. coli</w:t>
      </w:r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>) beach action value once a day at the posted time only. Storms are likely to result in a quick change in water quality.</w:t>
      </w:r>
    </w:p>
    <w:p w:rsidR="005464F8" w:rsidRPr="005464F8" w:rsidRDefault="005464F8" w:rsidP="005464F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 xml:space="preserve">For information on advisories from harmful algal blooms (HABs), which are different than Ohio </w:t>
      </w:r>
      <w:proofErr w:type="spellStart"/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>Nowcast</w:t>
      </w:r>
      <w:proofErr w:type="spellEnd"/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 xml:space="preserve"> advisories based on </w:t>
      </w:r>
      <w:r w:rsidRPr="005464F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E. coli</w:t>
      </w:r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> concentrations, refer to the </w:t>
      </w:r>
      <w:hyperlink r:id="rId8" w:tgtFrame="_blank" w:history="1">
        <w:r w:rsidRPr="005464F8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Ohio EPA HAB map</w:t>
        </w:r>
      </w:hyperlink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5464F8" w:rsidRPr="005464F8" w:rsidRDefault="005464F8" w:rsidP="005464F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 xml:space="preserve">For further information, contact Pam </w:t>
      </w:r>
      <w:proofErr w:type="spellStart"/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>Struffolino</w:t>
      </w:r>
      <w:proofErr w:type="spellEnd"/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>, University of Toledo (</w:t>
      </w:r>
      <w:hyperlink r:id="rId9" w:tgtFrame="_blank" w:history="1">
        <w:r w:rsidRPr="005464F8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Pamela.struffolino@utoledo.edu</w:t>
        </w:r>
      </w:hyperlink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>, 419-530-8380).</w:t>
      </w:r>
    </w:p>
    <w:p w:rsidR="005464F8" w:rsidRPr="005464F8" w:rsidRDefault="005464F8" w:rsidP="005464F8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</w:rPr>
      </w:pPr>
      <w:r w:rsidRPr="005464F8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 xml:space="preserve">Variables used in the Maumee Bay State Park </w:t>
      </w:r>
      <w:proofErr w:type="spellStart"/>
      <w:r w:rsidRPr="005464F8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nowcast</w:t>
      </w:r>
      <w:proofErr w:type="spellEnd"/>
      <w:r w:rsidRPr="005464F8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 xml:space="preserve"> model</w:t>
      </w:r>
    </w:p>
    <w:p w:rsidR="005464F8" w:rsidRPr="005464F8" w:rsidRDefault="005464F8" w:rsidP="005464F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>The variables below will be used in a model to predict the probability of exceeding the </w:t>
      </w:r>
      <w:r w:rsidRPr="005464F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E. coli</w:t>
      </w:r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> beach action value of 235 most-probable number/100 mL (MPN/100 mL). If the probability exceeds the established threshold (</w:t>
      </w:r>
      <w:del w:id="0" w:author="amgbrady" w:date="2017-05-31T10:34:00Z">
        <w:r w:rsidRPr="005464F8" w:rsidDel="005464F8">
          <w:rPr>
            <w:rFonts w:ascii="Helvetica" w:eastAsia="Times New Roman" w:hAnsi="Helvetica" w:cs="Helvetica"/>
            <w:color w:val="333333"/>
            <w:sz w:val="21"/>
            <w:szCs w:val="21"/>
          </w:rPr>
          <w:delText>25</w:delText>
        </w:r>
      </w:del>
      <w:ins w:id="1" w:author="amgbrady" w:date="2017-05-31T10:34:00Z">
        <w:r w:rsidRPr="005464F8">
          <w:rPr>
            <w:rFonts w:ascii="Helvetica" w:eastAsia="Times New Roman" w:hAnsi="Helvetica" w:cs="Helvetica"/>
            <w:color w:val="333333"/>
            <w:sz w:val="21"/>
            <w:szCs w:val="21"/>
          </w:rPr>
          <w:t>2</w:t>
        </w:r>
        <w:r>
          <w:rPr>
            <w:rFonts w:ascii="Helvetica" w:eastAsia="Times New Roman" w:hAnsi="Helvetica" w:cs="Helvetica"/>
            <w:color w:val="333333"/>
            <w:sz w:val="21"/>
            <w:szCs w:val="21"/>
          </w:rPr>
          <w:t>9</w:t>
        </w:r>
      </w:ins>
      <w:bookmarkStart w:id="2" w:name="_GoBack"/>
      <w:bookmarkEnd w:id="2"/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>%), the beach is posted with a swimming advisory.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6449"/>
      </w:tblGrid>
      <w:tr w:rsidR="005464F8" w:rsidRPr="005464F8" w:rsidTr="005464F8"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64F8" w:rsidRPr="005464F8" w:rsidRDefault="005464F8" w:rsidP="005464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64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Maumee Bay State Park </w:t>
            </w:r>
            <w:proofErr w:type="spellStart"/>
            <w:r w:rsidRPr="005464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nowcast</w:t>
            </w:r>
            <w:proofErr w:type="spellEnd"/>
            <w:r w:rsidRPr="005464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model — 2017</w:t>
            </w:r>
          </w:p>
        </w:tc>
      </w:tr>
      <w:tr w:rsidR="005464F8" w:rsidRPr="005464F8" w:rsidTr="005464F8">
        <w:tc>
          <w:tcPr>
            <w:tcW w:w="1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64F8" w:rsidRPr="005464F8" w:rsidRDefault="005464F8" w:rsidP="005464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64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  <w:tc>
          <w:tcPr>
            <w:tcW w:w="3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64F8" w:rsidRPr="005464F8" w:rsidRDefault="005464F8" w:rsidP="005464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64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Explanatory variables</w:t>
            </w:r>
          </w:p>
        </w:tc>
      </w:tr>
      <w:tr w:rsidR="005464F8" w:rsidRPr="005464F8" w:rsidTr="005464F8">
        <w:tc>
          <w:tcPr>
            <w:tcW w:w="1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64F8" w:rsidRPr="005464F8" w:rsidRDefault="005464F8" w:rsidP="005464F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4F8">
              <w:rPr>
                <w:rFonts w:ascii="Times New Roman" w:eastAsia="Times New Roman" w:hAnsi="Times New Roman" w:cs="Times New Roman"/>
                <w:sz w:val="24"/>
                <w:szCs w:val="24"/>
              </w:rPr>
              <w:t>Data used to develop the model (years): 2008-16</w:t>
            </w:r>
          </w:p>
          <w:p w:rsidR="005464F8" w:rsidRPr="005464F8" w:rsidRDefault="005464F8" w:rsidP="005464F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4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Threshold probability = </w:t>
            </w:r>
            <w:del w:id="3" w:author="amgbrady" w:date="2017-05-31T10:34:00Z">
              <w:r w:rsidRPr="005464F8" w:rsidDel="005464F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25</w:delText>
              </w:r>
            </w:del>
            <w:ins w:id="4" w:author="amgbrady" w:date="2017-05-31T10:34:00Z">
              <w:r w:rsidRPr="005464F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2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9</w:t>
              </w:r>
            </w:ins>
            <w:r w:rsidRPr="005464F8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3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64F8" w:rsidRPr="005464F8" w:rsidRDefault="005464F8" w:rsidP="005464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4F8">
              <w:rPr>
                <w:rFonts w:ascii="Times New Roman" w:eastAsia="Times New Roman" w:hAnsi="Times New Roman" w:cs="Times New Roman"/>
                <w:sz w:val="24"/>
                <w:szCs w:val="24"/>
              </w:rPr>
              <w:t>Turbidity</w:t>
            </w:r>
          </w:p>
          <w:p w:rsidR="005464F8" w:rsidRPr="005464F8" w:rsidRDefault="005464F8" w:rsidP="005464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4F8">
              <w:rPr>
                <w:rFonts w:ascii="Times New Roman" w:eastAsia="Times New Roman" w:hAnsi="Times New Roman" w:cs="Times New Roman"/>
                <w:sz w:val="24"/>
                <w:szCs w:val="24"/>
              </w:rPr>
              <w:t>Solar radiation, previous day total (OARDC North Central Station)</w:t>
            </w:r>
          </w:p>
          <w:p w:rsidR="005464F8" w:rsidRPr="005464F8" w:rsidRDefault="005464F8" w:rsidP="005464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4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Wind </w:t>
            </w:r>
            <w:proofErr w:type="spellStart"/>
            <w:r w:rsidRPr="005464F8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r w:rsidRPr="005464F8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a</w:t>
            </w:r>
            <w:proofErr w:type="spellEnd"/>
            <w:r w:rsidRPr="005464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summed each hour for the </w:t>
            </w:r>
            <w:del w:id="5" w:author="amgbrady" w:date="2017-05-31T10:32:00Z">
              <w:r w:rsidRPr="005464F8" w:rsidDel="005464F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</w:delText>
              </w:r>
            </w:del>
            <w:ins w:id="6" w:author="amgbrady" w:date="2017-05-31T10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4</w:t>
              </w:r>
            </w:ins>
            <w:r w:rsidRPr="005464F8">
              <w:rPr>
                <w:rFonts w:ascii="Times New Roman" w:eastAsia="Times New Roman" w:hAnsi="Times New Roman" w:cs="Times New Roman"/>
                <w:sz w:val="24"/>
                <w:szCs w:val="24"/>
              </w:rPr>
              <w:t>-hour period prior to sampling (Toledo Executive Airport)</w:t>
            </w:r>
          </w:p>
          <w:p w:rsidR="005464F8" w:rsidRDefault="005464F8" w:rsidP="005464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ins w:id="7" w:author="amgbrady" w:date="2017-05-31T10:33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8" w:author="amgbrady" w:date="2017-05-31T10:32:00Z">
              <w:r w:rsidRPr="005464F8" w:rsidDel="005464F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24-hour change in </w:delText>
              </w:r>
            </w:del>
            <w:del w:id="9" w:author="amgbrady" w:date="2017-05-31T10:33:00Z">
              <w:r w:rsidRPr="005464F8" w:rsidDel="005464F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l</w:delText>
              </w:r>
            </w:del>
            <w:ins w:id="10" w:author="amgbrady" w:date="2017-05-31T10:33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L</w:t>
              </w:r>
            </w:ins>
            <w:r w:rsidRPr="005464F8">
              <w:rPr>
                <w:rFonts w:ascii="Times New Roman" w:eastAsia="Times New Roman" w:hAnsi="Times New Roman" w:cs="Times New Roman"/>
                <w:sz w:val="24"/>
                <w:szCs w:val="24"/>
              </w:rPr>
              <w:t>ake level (NOAA Toledo station 9063085)</w:t>
            </w:r>
          </w:p>
          <w:p w:rsidR="005464F8" w:rsidRPr="005464F8" w:rsidRDefault="005464F8" w:rsidP="005464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ins w:id="11" w:author="amgbrady" w:date="2017-05-31T10:33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Rainfall, previous 24-hours (Toledo Executive Airport)</w:t>
              </w:r>
            </w:ins>
          </w:p>
        </w:tc>
      </w:tr>
      <w:tr w:rsidR="005464F8" w:rsidRPr="005464F8" w:rsidTr="005464F8"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64F8" w:rsidRPr="005464F8" w:rsidRDefault="005464F8" w:rsidP="005464F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64F8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a</w:t>
            </w:r>
            <w:r w:rsidRPr="005464F8">
              <w:rPr>
                <w:rFonts w:ascii="Times New Roman" w:eastAsia="Times New Roman" w:hAnsi="Times New Roman" w:cs="Times New Roman"/>
                <w:sz w:val="24"/>
                <w:szCs w:val="24"/>
              </w:rPr>
              <w:t>wind</w:t>
            </w:r>
            <w:proofErr w:type="spellEnd"/>
            <w:r w:rsidRPr="005464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(2 categories) is based on wind direction — N to E winds are coded as “1” and all other wind directions and no wind are coded as “0.1”.</w:t>
            </w:r>
          </w:p>
        </w:tc>
      </w:tr>
    </w:tbl>
    <w:p w:rsidR="005464F8" w:rsidRPr="005464F8" w:rsidRDefault="005464F8" w:rsidP="005464F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64F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72030" w:rsidRDefault="00F72030"/>
    <w:sectPr w:rsidR="00F7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92F15"/>
    <w:multiLevelType w:val="multilevel"/>
    <w:tmpl w:val="0EB8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B3955"/>
    <w:multiLevelType w:val="multilevel"/>
    <w:tmpl w:val="7670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F8"/>
    <w:rsid w:val="005464F8"/>
    <w:rsid w:val="00F7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464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464F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464F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464F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464F8"/>
    <w:rPr>
      <w:color w:val="0000FF"/>
      <w:u w:val="single"/>
    </w:rPr>
  </w:style>
  <w:style w:type="character" w:customStyle="1" w:styleId="hidden-xs">
    <w:name w:val="hidden-xs"/>
    <w:basedOn w:val="DefaultParagraphFont"/>
    <w:rsid w:val="005464F8"/>
  </w:style>
  <w:style w:type="character" w:customStyle="1" w:styleId="apple-converted-space">
    <w:name w:val="apple-converted-space"/>
    <w:basedOn w:val="DefaultParagraphFont"/>
    <w:rsid w:val="005464F8"/>
  </w:style>
  <w:style w:type="character" w:customStyle="1" w:styleId="visible-tablet-mobile">
    <w:name w:val="visible-tablet-mobile"/>
    <w:basedOn w:val="DefaultParagraphFont"/>
    <w:rsid w:val="005464F8"/>
  </w:style>
  <w:style w:type="paragraph" w:styleId="NormalWeb">
    <w:name w:val="Normal (Web)"/>
    <w:basedOn w:val="Normal"/>
    <w:uiPriority w:val="99"/>
    <w:unhideWhenUsed/>
    <w:rsid w:val="0054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achname">
    <w:name w:val="beachname"/>
    <w:basedOn w:val="DefaultParagraphFont"/>
    <w:rsid w:val="005464F8"/>
  </w:style>
  <w:style w:type="paragraph" w:styleId="BalloonText">
    <w:name w:val="Balloon Text"/>
    <w:basedOn w:val="Normal"/>
    <w:link w:val="BalloonTextChar"/>
    <w:uiPriority w:val="99"/>
    <w:semiHidden/>
    <w:unhideWhenUsed/>
    <w:rsid w:val="00546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464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464F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464F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464F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464F8"/>
    <w:rPr>
      <w:color w:val="0000FF"/>
      <w:u w:val="single"/>
    </w:rPr>
  </w:style>
  <w:style w:type="character" w:customStyle="1" w:styleId="hidden-xs">
    <w:name w:val="hidden-xs"/>
    <w:basedOn w:val="DefaultParagraphFont"/>
    <w:rsid w:val="005464F8"/>
  </w:style>
  <w:style w:type="character" w:customStyle="1" w:styleId="apple-converted-space">
    <w:name w:val="apple-converted-space"/>
    <w:basedOn w:val="DefaultParagraphFont"/>
    <w:rsid w:val="005464F8"/>
  </w:style>
  <w:style w:type="character" w:customStyle="1" w:styleId="visible-tablet-mobile">
    <w:name w:val="visible-tablet-mobile"/>
    <w:basedOn w:val="DefaultParagraphFont"/>
    <w:rsid w:val="005464F8"/>
  </w:style>
  <w:style w:type="paragraph" w:styleId="NormalWeb">
    <w:name w:val="Normal (Web)"/>
    <w:basedOn w:val="Normal"/>
    <w:uiPriority w:val="99"/>
    <w:unhideWhenUsed/>
    <w:rsid w:val="0054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achname">
    <w:name w:val="beachname"/>
    <w:basedOn w:val="DefaultParagraphFont"/>
    <w:rsid w:val="005464F8"/>
  </w:style>
  <w:style w:type="paragraph" w:styleId="BalloonText">
    <w:name w:val="Balloon Text"/>
    <w:basedOn w:val="Normal"/>
    <w:link w:val="BalloonTextChar"/>
    <w:uiPriority w:val="99"/>
    <w:semiHidden/>
    <w:unhideWhenUsed/>
    <w:rsid w:val="00546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4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68719">
          <w:marLeft w:val="0"/>
          <w:marRight w:val="0"/>
          <w:marTop w:val="0"/>
          <w:marBottom w:val="300"/>
          <w:divBdr>
            <w:top w:val="single" w:sz="2" w:space="0" w:color="E7E7E7"/>
            <w:left w:val="single" w:sz="2" w:space="0" w:color="E7E7E7"/>
            <w:bottom w:val="single" w:sz="6" w:space="0" w:color="E7E7E7"/>
            <w:right w:val="single" w:sz="2" w:space="0" w:color="E7E7E7"/>
          </w:divBdr>
          <w:divsChild>
            <w:div w:id="163579698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38171">
          <w:marLeft w:val="0"/>
          <w:marRight w:val="0"/>
          <w:marTop w:val="0"/>
          <w:marBottom w:val="0"/>
          <w:divBdr>
            <w:top w:val="single" w:sz="6" w:space="8" w:color="EEEEEE"/>
            <w:left w:val="single" w:sz="36" w:space="8" w:color="5BC0DE"/>
            <w:bottom w:val="single" w:sz="6" w:space="8" w:color="EEEEEE"/>
            <w:right w:val="single" w:sz="6" w:space="8" w:color="EEEEEE"/>
          </w:divBdr>
        </w:div>
        <w:div w:id="2031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55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3774">
              <w:marLeft w:val="0"/>
              <w:marRight w:val="0"/>
              <w:marTop w:val="0"/>
              <w:marBottom w:val="0"/>
              <w:divBdr>
                <w:top w:val="single" w:sz="6" w:space="0" w:color="080808"/>
                <w:left w:val="single" w:sz="2" w:space="0" w:color="080808"/>
                <w:bottom w:val="single" w:sz="2" w:space="0" w:color="080808"/>
                <w:right w:val="single" w:sz="2" w:space="0" w:color="080808"/>
              </w:divBdr>
              <w:divsChild>
                <w:div w:id="196784981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40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88647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0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7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app.epa.ohio.gov/gis/mapportal/hab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utoledo.edu/nsm/le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rks.ohiodnr.gov/maumeeba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mela.struffolino@utoled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Interior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amgbrady</dc:creator>
  <cp:lastModifiedBy>amgbrady</cp:lastModifiedBy>
  <cp:revision>1</cp:revision>
  <dcterms:created xsi:type="dcterms:W3CDTF">2017-05-31T14:29:00Z</dcterms:created>
  <dcterms:modified xsi:type="dcterms:W3CDTF">2017-05-31T14:36:00Z</dcterms:modified>
</cp:coreProperties>
</file>