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63" w:rsidRPr="00C91C6E" w:rsidRDefault="000E4163" w:rsidP="000E4163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sz w:val="21"/>
          <w:szCs w:val="21"/>
          <w:lang w:val="en"/>
        </w:rPr>
      </w:pPr>
      <w:r w:rsidRPr="00C91C6E">
        <w:rPr>
          <w:rFonts w:ascii="inherit" w:eastAsia="Times New Roman" w:hAnsi="inherit" w:cs="Helvetica"/>
          <w:b/>
          <w:bCs/>
          <w:sz w:val="21"/>
          <w:szCs w:val="21"/>
          <w:lang w:val="en"/>
        </w:rPr>
        <w:t>Edgewater Park</w:t>
      </w:r>
    </w:p>
    <w:p w:rsidR="000E4163" w:rsidRPr="00C91C6E" w:rsidRDefault="000E4163" w:rsidP="000E4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val="en"/>
        </w:rPr>
      </w:pPr>
    </w:p>
    <w:p w:rsidR="000E4163" w:rsidRPr="00C91C6E" w:rsidRDefault="000E4163" w:rsidP="000E41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/>
        </w:rPr>
      </w:pP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Edgewater beach is part of Lakefront Reservation, operated by </w:t>
      </w:r>
      <w:hyperlink r:id="rId5" w:tgtFrame="_blank" w:history="1">
        <w:r w:rsidRPr="00675154">
          <w:rPr>
            <w:rFonts w:ascii="Helvetica" w:eastAsia="Times New Roman" w:hAnsi="Helvetica" w:cs="Helvetica"/>
            <w:sz w:val="24"/>
            <w:szCs w:val="24"/>
            <w:lang w:val="en"/>
          </w:rPr>
          <w:t xml:space="preserve">Cleveland </w:t>
        </w:r>
        <w:proofErr w:type="spellStart"/>
        <w:r w:rsidRPr="00675154">
          <w:rPr>
            <w:rFonts w:ascii="Helvetica" w:eastAsia="Times New Roman" w:hAnsi="Helvetica" w:cs="Helvetica"/>
            <w:sz w:val="24"/>
            <w:szCs w:val="24"/>
            <w:lang w:val="en"/>
          </w:rPr>
          <w:t>Metroparks</w:t>
        </w:r>
        <w:proofErr w:type="spellEnd"/>
      </w:hyperlink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. The </w:t>
      </w:r>
      <w:proofErr w:type="spellStart"/>
      <w:r w:rsidRPr="00C91C6E">
        <w:rPr>
          <w:rFonts w:ascii="Helvetica" w:eastAsia="Times New Roman" w:hAnsi="Helvetica" w:cs="Helvetica"/>
          <w:sz w:val="21"/>
          <w:szCs w:val="21"/>
          <w:lang w:val="en"/>
        </w:rPr>
        <w:t>nowcast</w:t>
      </w:r>
      <w:proofErr w:type="spellEnd"/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has been used at Edgewater since 2008.</w:t>
      </w:r>
    </w:p>
    <w:p w:rsidR="000E4163" w:rsidRPr="00C91C6E" w:rsidRDefault="000E4163" w:rsidP="000E41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/>
        </w:rPr>
      </w:pP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The information on this page is updated by the </w:t>
      </w:r>
      <w:hyperlink r:id="rId6" w:tgtFrame="_blank" w:history="1">
        <w:r w:rsidRPr="00675154">
          <w:rPr>
            <w:rFonts w:ascii="Helvetica" w:eastAsia="Times New Roman" w:hAnsi="Helvetica" w:cs="Helvetica"/>
            <w:sz w:val="24"/>
            <w:szCs w:val="24"/>
            <w:lang w:val="en"/>
          </w:rPr>
          <w:t>Northeast Ohio Regional Sewer District</w:t>
        </w:r>
      </w:hyperlink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by </w:t>
      </w:r>
      <w:r>
        <w:rPr>
          <w:rFonts w:ascii="Helvetica" w:eastAsia="Times New Roman" w:hAnsi="Helvetica" w:cs="Helvetica"/>
          <w:sz w:val="21"/>
          <w:szCs w:val="21"/>
          <w:lang w:val="en"/>
        </w:rPr>
        <w:t>9:00</w:t>
      </w: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AM (EDT) every day during the swimming season and is intended to inform the public of water quality advisories based on the bacteria levels in the bathing waters. This </w:t>
      </w:r>
      <w:proofErr w:type="spellStart"/>
      <w:r w:rsidRPr="00C91C6E">
        <w:rPr>
          <w:rFonts w:ascii="Helvetica" w:eastAsia="Times New Roman" w:hAnsi="Helvetica" w:cs="Helvetica"/>
          <w:sz w:val="21"/>
          <w:szCs w:val="21"/>
          <w:lang w:val="en"/>
        </w:rPr>
        <w:t>nowcast</w:t>
      </w:r>
      <w:proofErr w:type="spellEnd"/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issues advisories and predicts the probability once a day at the posted time only. There are other factors such as waves, currents, algae or other dangers that would prompt a Beach Manager to issue a No Swim Advisory. Storms are likely to result in a quick change in water quality. Please click </w:t>
      </w:r>
      <w:hyperlink r:id="rId7" w:tgtFrame="_blank" w:history="1">
        <w:r w:rsidRPr="00675154">
          <w:rPr>
            <w:rFonts w:ascii="Helvetica" w:eastAsia="Times New Roman" w:hAnsi="Helvetica" w:cs="Helvetica"/>
            <w:sz w:val="24"/>
            <w:szCs w:val="24"/>
            <w:lang w:val="en"/>
          </w:rPr>
          <w:t>here</w:t>
        </w:r>
      </w:hyperlink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to view the current swimming status.</w:t>
      </w:r>
    </w:p>
    <w:p w:rsidR="000E4163" w:rsidRPr="00C91C6E" w:rsidRDefault="000E4163" w:rsidP="000E41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/>
        </w:rPr>
      </w:pP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Beach water quality information at Edgewater and other beaches around Ohio is also available through </w:t>
      </w:r>
      <w:hyperlink r:id="rId8" w:tgtFrame="_blank" w:history="1">
        <w:proofErr w:type="spellStart"/>
        <w:r w:rsidRPr="00675154">
          <w:rPr>
            <w:rFonts w:ascii="Helvetica" w:eastAsia="Times New Roman" w:hAnsi="Helvetica" w:cs="Helvetica"/>
            <w:sz w:val="24"/>
            <w:szCs w:val="24"/>
            <w:lang w:val="en"/>
          </w:rPr>
          <w:t>BeachGuard</w:t>
        </w:r>
        <w:proofErr w:type="spellEnd"/>
      </w:hyperlink>
      <w:r w:rsidRPr="00C91C6E">
        <w:rPr>
          <w:rFonts w:ascii="Helvetica" w:eastAsia="Times New Roman" w:hAnsi="Helvetica" w:cs="Helvetica"/>
          <w:sz w:val="21"/>
          <w:szCs w:val="21"/>
          <w:lang w:val="en"/>
        </w:rPr>
        <w:t>, operated by Ohio Department of Health.</w:t>
      </w:r>
    </w:p>
    <w:p w:rsidR="000E4163" w:rsidRPr="00C91C6E" w:rsidRDefault="000E4163" w:rsidP="000E4163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sz w:val="21"/>
          <w:szCs w:val="21"/>
          <w:lang w:val="en"/>
        </w:rPr>
      </w:pPr>
      <w:r w:rsidRPr="00C91C6E">
        <w:rPr>
          <w:rFonts w:ascii="inherit" w:eastAsia="Times New Roman" w:hAnsi="inherit" w:cs="Helvetica"/>
          <w:b/>
          <w:bCs/>
          <w:sz w:val="21"/>
          <w:szCs w:val="21"/>
          <w:lang w:val="en"/>
        </w:rPr>
        <w:t xml:space="preserve">Variables used in the Edgewater </w:t>
      </w:r>
      <w:proofErr w:type="spellStart"/>
      <w:r w:rsidRPr="00C91C6E">
        <w:rPr>
          <w:rFonts w:ascii="inherit" w:eastAsia="Times New Roman" w:hAnsi="inherit" w:cs="Helvetica"/>
          <w:b/>
          <w:bCs/>
          <w:sz w:val="21"/>
          <w:szCs w:val="21"/>
          <w:lang w:val="en"/>
        </w:rPr>
        <w:t>nowcast</w:t>
      </w:r>
      <w:proofErr w:type="spellEnd"/>
      <w:r w:rsidRPr="00C91C6E">
        <w:rPr>
          <w:rFonts w:ascii="inherit" w:eastAsia="Times New Roman" w:hAnsi="inherit" w:cs="Helvetica"/>
          <w:b/>
          <w:bCs/>
          <w:sz w:val="21"/>
          <w:szCs w:val="21"/>
          <w:lang w:val="en"/>
        </w:rPr>
        <w:t xml:space="preserve"> model</w:t>
      </w:r>
    </w:p>
    <w:p w:rsidR="000E4163" w:rsidRPr="00C91C6E" w:rsidRDefault="000E4163" w:rsidP="000E41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/>
        </w:rPr>
      </w:pP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The variables below will be used in a </w:t>
      </w:r>
      <w:proofErr w:type="spellStart"/>
      <w:r w:rsidRPr="00C91C6E">
        <w:rPr>
          <w:rFonts w:ascii="Helvetica" w:eastAsia="Times New Roman" w:hAnsi="Helvetica" w:cs="Helvetica"/>
          <w:sz w:val="21"/>
          <w:szCs w:val="21"/>
          <w:lang w:val="en"/>
        </w:rPr>
        <w:t>nowcast</w:t>
      </w:r>
      <w:proofErr w:type="spellEnd"/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model to predict </w:t>
      </w:r>
      <w:r>
        <w:rPr>
          <w:rFonts w:ascii="Helvetica" w:eastAsia="Times New Roman" w:hAnsi="Helvetica" w:cs="Helvetica"/>
          <w:sz w:val="21"/>
          <w:szCs w:val="21"/>
          <w:lang w:val="en"/>
        </w:rPr>
        <w:t>when water-quality conditions</w:t>
      </w: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exceed beach action value of 235 most-probable number/100 mL (MPN/100 mL). If the </w:t>
      </w:r>
      <w:r>
        <w:rPr>
          <w:rFonts w:ascii="Helvetica" w:eastAsia="Times New Roman" w:hAnsi="Helvetica" w:cs="Helvetica"/>
          <w:sz w:val="21"/>
          <w:szCs w:val="21"/>
          <w:lang w:val="en"/>
        </w:rPr>
        <w:t xml:space="preserve">predicted </w:t>
      </w:r>
      <w:r>
        <w:rPr>
          <w:rFonts w:ascii="Helvetica" w:eastAsia="Times New Roman" w:hAnsi="Helvetica" w:cs="Helvetica"/>
          <w:i/>
          <w:sz w:val="21"/>
          <w:szCs w:val="21"/>
          <w:lang w:val="en"/>
        </w:rPr>
        <w:t>E. coli</w:t>
      </w:r>
      <w:r>
        <w:rPr>
          <w:rFonts w:ascii="Helvetica" w:eastAsia="Times New Roman" w:hAnsi="Helvetica" w:cs="Helvetica"/>
          <w:sz w:val="21"/>
          <w:szCs w:val="21"/>
          <w:lang w:val="en"/>
        </w:rPr>
        <w:t xml:space="preserve"> concentration</w:t>
      </w: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exceeds the established threshold (</w:t>
      </w:r>
      <w:r>
        <w:rPr>
          <w:rFonts w:ascii="Helvetica" w:eastAsia="Times New Roman" w:hAnsi="Helvetica" w:cs="Helvetica"/>
          <w:sz w:val="21"/>
          <w:szCs w:val="21"/>
          <w:lang w:val="en"/>
        </w:rPr>
        <w:t>80 MPN/100 mL</w:t>
      </w: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>), the beach is posted with a water-quality warning.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  <w:gridCol w:w="5498"/>
      </w:tblGrid>
      <w:tr w:rsidR="000E4163" w:rsidRPr="00C91C6E" w:rsidTr="00BB661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4163" w:rsidRPr="00C91C6E" w:rsidRDefault="000E4163" w:rsidP="00BB661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 xml:space="preserve">Edgewater </w:t>
            </w:r>
            <w:proofErr w:type="spellStart"/>
            <w:r w:rsidRPr="00C91C6E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nowcast</w:t>
            </w:r>
            <w:proofErr w:type="spellEnd"/>
            <w:r w:rsidRPr="00C91C6E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 xml:space="preserve"> model — 201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7</w:t>
            </w:r>
          </w:p>
        </w:tc>
      </w:tr>
      <w:tr w:rsidR="000E4163" w:rsidRPr="00C91C6E" w:rsidTr="00BB661D"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4163" w:rsidRPr="00C91C6E" w:rsidRDefault="000E4163" w:rsidP="00BB661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Model information</w:t>
            </w:r>
          </w:p>
        </w:tc>
        <w:tc>
          <w:tcPr>
            <w:tcW w:w="29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4163" w:rsidRPr="00C91C6E" w:rsidRDefault="000E4163" w:rsidP="00BB661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Explanatory variables</w:t>
            </w:r>
          </w:p>
        </w:tc>
      </w:tr>
      <w:tr w:rsidR="000E4163" w:rsidRPr="00C91C6E" w:rsidTr="00BB661D"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4163" w:rsidRPr="00C91C6E" w:rsidRDefault="000E4163" w:rsidP="00BB661D">
            <w:pPr>
              <w:spacing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>Data used to develop the model (years): 20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>14</w:t>
            </w: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>-1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>6</w:t>
            </w:r>
          </w:p>
          <w:p w:rsidR="000E4163" w:rsidRPr="00C91C6E" w:rsidRDefault="000E4163" w:rsidP="00BB661D">
            <w:pPr>
              <w:spacing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 xml:space="preserve">Predicted </w:t>
            </w:r>
            <w:r>
              <w:rPr>
                <w:rFonts w:ascii="Helvetica" w:eastAsia="Times New Roman" w:hAnsi="Helvetica" w:cs="Helvetica"/>
                <w:i/>
                <w:sz w:val="21"/>
                <w:szCs w:val="21"/>
              </w:rPr>
              <w:t xml:space="preserve">E. </w:t>
            </w:r>
            <w:r w:rsidRPr="00BB661D">
              <w:rPr>
                <w:rFonts w:ascii="Helvetica" w:eastAsia="Times New Roman" w:hAnsi="Helvetica" w:cs="Helvetica"/>
                <w:sz w:val="21"/>
                <w:szCs w:val="21"/>
              </w:rPr>
              <w:t>coli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 xml:space="preserve"> concentration t</w:t>
            </w:r>
            <w:r w:rsidRPr="005D0357">
              <w:rPr>
                <w:rFonts w:ascii="Helvetica" w:eastAsia="Times New Roman" w:hAnsi="Helvetica" w:cs="Helvetica"/>
                <w:sz w:val="21"/>
                <w:szCs w:val="21"/>
              </w:rPr>
              <w:t>hreshold</w:t>
            </w: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 xml:space="preserve"> = 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>80 MPN/100 mL</w:t>
            </w:r>
          </w:p>
        </w:tc>
        <w:tc>
          <w:tcPr>
            <w:tcW w:w="29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4163" w:rsidRPr="00C91C6E" w:rsidRDefault="000E4163" w:rsidP="000E416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>Wave height</w:t>
            </w:r>
          </w:p>
          <w:p w:rsidR="000E4163" w:rsidRPr="00C91C6E" w:rsidRDefault="000E4163" w:rsidP="000E416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>Turbidity</w:t>
            </w:r>
          </w:p>
          <w:p w:rsidR="000E4163" w:rsidRPr="00C91C6E" w:rsidRDefault="000E4163" w:rsidP="000E416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>pH</w:t>
            </w:r>
          </w:p>
          <w:p w:rsidR="000E4163" w:rsidRPr="00C91C6E" w:rsidRDefault="000E4163" w:rsidP="000E416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>Water temperature</w:t>
            </w:r>
          </w:p>
          <w:p w:rsidR="000E4163" w:rsidRPr="00C91C6E" w:rsidRDefault="000E4163" w:rsidP="000E416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 xml:space="preserve">Rainfall in the past 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>72</w:t>
            </w: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 xml:space="preserve"> hours, Cleveland Hopkins International Airport</w:t>
            </w:r>
          </w:p>
          <w:p w:rsidR="000E4163" w:rsidRPr="00C91C6E" w:rsidRDefault="000E4163" w:rsidP="000E416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>Specific conductance</w:t>
            </w:r>
          </w:p>
        </w:tc>
      </w:tr>
    </w:tbl>
    <w:p w:rsidR="000E4163" w:rsidRPr="00675154" w:rsidRDefault="000E4163" w:rsidP="000E4163">
      <w:pPr>
        <w:rPr>
          <w:rFonts w:ascii="Helvetica" w:eastAsia="Times New Roman" w:hAnsi="Helvetica" w:cs="Helvetica"/>
          <w:sz w:val="21"/>
          <w:szCs w:val="21"/>
          <w:lang w:val="en"/>
        </w:rPr>
      </w:pPr>
      <w:r w:rsidRPr="00675154">
        <w:rPr>
          <w:rFonts w:ascii="Helvetica" w:eastAsia="Times New Roman" w:hAnsi="Helvetica" w:cs="Helvetica"/>
          <w:sz w:val="21"/>
          <w:szCs w:val="21"/>
          <w:lang w:val="en"/>
        </w:rPr>
        <w:t> </w:t>
      </w:r>
    </w:p>
    <w:p w:rsidR="000E4163" w:rsidRPr="00675154" w:rsidRDefault="000E4163" w:rsidP="000E4163">
      <w:pPr>
        <w:rPr>
          <w:rFonts w:ascii="Helvetica" w:eastAsia="Times New Roman" w:hAnsi="Helvetica" w:cs="Helvetica"/>
          <w:sz w:val="21"/>
          <w:szCs w:val="21"/>
          <w:lang w:val="en"/>
        </w:rPr>
      </w:pPr>
      <w:r w:rsidRPr="00675154">
        <w:rPr>
          <w:rFonts w:ascii="Helvetica" w:eastAsia="Times New Roman" w:hAnsi="Helvetica" w:cs="Helvetica"/>
          <w:sz w:val="21"/>
          <w:szCs w:val="21"/>
          <w:lang w:val="en"/>
        </w:rPr>
        <w:br w:type="page"/>
      </w:r>
    </w:p>
    <w:p w:rsidR="000E4163" w:rsidRPr="00C91C6E" w:rsidRDefault="000E4163" w:rsidP="000E4163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sz w:val="21"/>
          <w:szCs w:val="21"/>
          <w:lang w:val="en"/>
        </w:rPr>
      </w:pPr>
      <w:r w:rsidRPr="00C91C6E">
        <w:rPr>
          <w:rFonts w:ascii="inherit" w:eastAsia="Times New Roman" w:hAnsi="inherit" w:cs="Helvetica"/>
          <w:b/>
          <w:bCs/>
          <w:sz w:val="21"/>
          <w:szCs w:val="21"/>
          <w:lang w:val="en"/>
        </w:rPr>
        <w:lastRenderedPageBreak/>
        <w:t>Villa Angela Beach and Euclid Beach</w:t>
      </w:r>
    </w:p>
    <w:p w:rsidR="000E4163" w:rsidRPr="00C91C6E" w:rsidRDefault="000E4163" w:rsidP="000E4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val="en"/>
        </w:rPr>
      </w:pPr>
    </w:p>
    <w:p w:rsidR="000E4163" w:rsidRPr="00C91C6E" w:rsidRDefault="000E4163" w:rsidP="000E41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/>
        </w:rPr>
      </w:pP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Villa Angela beach and Euclid beach are part of </w:t>
      </w:r>
      <w:del w:id="0" w:author="soehnlene" w:date="2017-05-17T14:05:00Z">
        <w:r w:rsidRPr="00C91C6E" w:rsidDel="00081472">
          <w:rPr>
            <w:rFonts w:ascii="Helvetica" w:eastAsia="Times New Roman" w:hAnsi="Helvetica" w:cs="Helvetica"/>
            <w:sz w:val="21"/>
            <w:szCs w:val="21"/>
            <w:lang w:val="en"/>
          </w:rPr>
          <w:delText xml:space="preserve">Lakefront </w:delText>
        </w:r>
      </w:del>
      <w:ins w:id="1" w:author="soehnlene" w:date="2017-05-17T14:05:00Z">
        <w:r w:rsidR="00081472">
          <w:rPr>
            <w:rFonts w:ascii="Helvetica" w:eastAsia="Times New Roman" w:hAnsi="Helvetica" w:cs="Helvetica"/>
            <w:sz w:val="21"/>
            <w:szCs w:val="21"/>
            <w:lang w:val="en"/>
          </w:rPr>
          <w:t xml:space="preserve">Euclid Creek </w:t>
        </w:r>
      </w:ins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Reservation, operated by </w:t>
      </w:r>
      <w:hyperlink r:id="rId9" w:tgtFrame="_blank" w:history="1">
        <w:r w:rsidRPr="00675154">
          <w:rPr>
            <w:rFonts w:ascii="Helvetica" w:eastAsia="Times New Roman" w:hAnsi="Helvetica" w:cs="Helvetica"/>
            <w:sz w:val="24"/>
            <w:szCs w:val="24"/>
            <w:lang w:val="en"/>
          </w:rPr>
          <w:t xml:space="preserve">Cleveland </w:t>
        </w:r>
        <w:proofErr w:type="spellStart"/>
        <w:r w:rsidRPr="00675154">
          <w:rPr>
            <w:rFonts w:ascii="Helvetica" w:eastAsia="Times New Roman" w:hAnsi="Helvetica" w:cs="Helvetica"/>
            <w:sz w:val="24"/>
            <w:szCs w:val="24"/>
            <w:lang w:val="en"/>
          </w:rPr>
          <w:t>Metroparks</w:t>
        </w:r>
        <w:proofErr w:type="spellEnd"/>
      </w:hyperlink>
      <w:del w:id="2" w:author="soehnlene" w:date="2017-05-17T14:15:00Z">
        <w:r w:rsidRPr="00C91C6E" w:rsidDel="00394116">
          <w:rPr>
            <w:rFonts w:ascii="Helvetica" w:eastAsia="Times New Roman" w:hAnsi="Helvetica" w:cs="Helvetica"/>
            <w:sz w:val="21"/>
            <w:szCs w:val="21"/>
            <w:lang w:val="en"/>
          </w:rPr>
          <w:delText xml:space="preserve"> (</w:delText>
        </w:r>
        <w:r w:rsidR="00505136" w:rsidDel="00394116">
          <w:fldChar w:fldCharType="begin"/>
        </w:r>
        <w:r w:rsidR="00505136" w:rsidDel="00394116">
          <w:delInstrText xml:space="preserve"> HYPERLINK "http://www.clevelandmetroparks.com/Uploads/Public/Documents/Reservations/DrivingDirections/Euclid-Creek-Reservation-Driving-Directions.p</w:delInstrText>
        </w:r>
        <w:r w:rsidR="00505136" w:rsidDel="00394116">
          <w:delInstrText xml:space="preserve">df" \t "_blank" </w:delInstrText>
        </w:r>
        <w:r w:rsidR="00505136" w:rsidDel="00394116">
          <w:fldChar w:fldCharType="separate"/>
        </w:r>
        <w:r w:rsidRPr="00675154" w:rsidDel="00394116">
          <w:rPr>
            <w:rFonts w:ascii="Helvetica" w:eastAsia="Times New Roman" w:hAnsi="Helvetica" w:cs="Helvetica"/>
            <w:sz w:val="24"/>
            <w:szCs w:val="24"/>
            <w:lang w:val="en"/>
          </w:rPr>
          <w:delText>driving directions</w:delText>
        </w:r>
        <w:r w:rsidR="00505136" w:rsidDel="00394116">
          <w:rPr>
            <w:rFonts w:ascii="Helvetica" w:eastAsia="Times New Roman" w:hAnsi="Helvetica" w:cs="Helvetica"/>
            <w:sz w:val="24"/>
            <w:szCs w:val="24"/>
            <w:lang w:val="en"/>
          </w:rPr>
          <w:fldChar w:fldCharType="end"/>
        </w:r>
        <w:r w:rsidRPr="00C91C6E" w:rsidDel="00394116">
          <w:rPr>
            <w:rFonts w:ascii="Helvetica" w:eastAsia="Times New Roman" w:hAnsi="Helvetica" w:cs="Helvetica"/>
            <w:sz w:val="21"/>
            <w:szCs w:val="21"/>
            <w:lang w:val="en"/>
          </w:rPr>
          <w:delText>)</w:delText>
        </w:r>
      </w:del>
      <w:r w:rsidRPr="00C91C6E">
        <w:rPr>
          <w:rFonts w:ascii="Helvetica" w:eastAsia="Times New Roman" w:hAnsi="Helvetica" w:cs="Helvetica"/>
          <w:sz w:val="21"/>
          <w:szCs w:val="21"/>
          <w:lang w:val="en"/>
        </w:rPr>
        <w:t>.</w:t>
      </w:r>
    </w:p>
    <w:p w:rsidR="000E4163" w:rsidRPr="00C91C6E" w:rsidRDefault="000E4163" w:rsidP="000E41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/>
        </w:rPr>
      </w:pP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The information on this page is updated by the </w:t>
      </w:r>
      <w:hyperlink r:id="rId10" w:tgtFrame="_blank" w:history="1">
        <w:r w:rsidRPr="00675154">
          <w:rPr>
            <w:rFonts w:ascii="Helvetica" w:eastAsia="Times New Roman" w:hAnsi="Helvetica" w:cs="Helvetica"/>
            <w:sz w:val="24"/>
            <w:szCs w:val="24"/>
            <w:lang w:val="en"/>
          </w:rPr>
          <w:t>Northeast Ohio Regional Sewer District</w:t>
        </w:r>
      </w:hyperlink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by </w:t>
      </w:r>
      <w:r>
        <w:rPr>
          <w:rFonts w:ascii="Helvetica" w:eastAsia="Times New Roman" w:hAnsi="Helvetica" w:cs="Helvetica"/>
          <w:sz w:val="21"/>
          <w:szCs w:val="21"/>
          <w:lang w:val="en"/>
        </w:rPr>
        <w:t>9:00</w:t>
      </w: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AM (EDT) every day during the swimming season and is intended to inform the public of water quality advisories based on the bacteria levels in the bathing waters. This </w:t>
      </w:r>
      <w:proofErr w:type="spellStart"/>
      <w:r w:rsidRPr="00C91C6E">
        <w:rPr>
          <w:rFonts w:ascii="Helvetica" w:eastAsia="Times New Roman" w:hAnsi="Helvetica" w:cs="Helvetica"/>
          <w:sz w:val="21"/>
          <w:szCs w:val="21"/>
          <w:lang w:val="en"/>
        </w:rPr>
        <w:t>nowcast</w:t>
      </w:r>
      <w:proofErr w:type="spellEnd"/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issues advisories and predicts the probability once a day at the posted time only. There are other factors such as waves, currents, algae or other dangers that would prompt a Beach Manager to issue a No Swim Advisory. Storms are likely to result in a quick change in water quality. Please click </w:t>
      </w:r>
      <w:hyperlink r:id="rId11" w:tgtFrame="_blank" w:history="1">
        <w:r w:rsidRPr="00675154">
          <w:rPr>
            <w:rFonts w:ascii="Helvetica" w:eastAsia="Times New Roman" w:hAnsi="Helvetica" w:cs="Helvetica"/>
            <w:sz w:val="24"/>
            <w:szCs w:val="24"/>
            <w:lang w:val="en"/>
          </w:rPr>
          <w:t>here</w:t>
        </w:r>
      </w:hyperlink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to view the current swimming status.</w:t>
      </w:r>
    </w:p>
    <w:p w:rsidR="000E4163" w:rsidRPr="00C91C6E" w:rsidRDefault="000E4163" w:rsidP="000E41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/>
        </w:rPr>
      </w:pP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Beach water quality information at Villa Angela and Euclid and other beaches around Ohio is also available through </w:t>
      </w:r>
      <w:hyperlink r:id="rId12" w:tgtFrame="_blank" w:history="1">
        <w:proofErr w:type="spellStart"/>
        <w:r w:rsidRPr="00675154">
          <w:rPr>
            <w:rFonts w:ascii="Helvetica" w:eastAsia="Times New Roman" w:hAnsi="Helvetica" w:cs="Helvetica"/>
            <w:sz w:val="24"/>
            <w:szCs w:val="24"/>
            <w:lang w:val="en"/>
          </w:rPr>
          <w:t>BeachGuard</w:t>
        </w:r>
        <w:proofErr w:type="spellEnd"/>
      </w:hyperlink>
      <w:r w:rsidRPr="00C91C6E">
        <w:rPr>
          <w:rFonts w:ascii="Helvetica" w:eastAsia="Times New Roman" w:hAnsi="Helvetica" w:cs="Helvetica"/>
          <w:sz w:val="21"/>
          <w:szCs w:val="21"/>
          <w:lang w:val="en"/>
        </w:rPr>
        <w:t>, operated by Ohio Department of Health.</w:t>
      </w:r>
    </w:p>
    <w:p w:rsidR="000E4163" w:rsidRPr="00C91C6E" w:rsidRDefault="000E4163" w:rsidP="000E4163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sz w:val="21"/>
          <w:szCs w:val="21"/>
          <w:lang w:val="en"/>
        </w:rPr>
      </w:pPr>
      <w:r w:rsidRPr="00C91C6E">
        <w:rPr>
          <w:rFonts w:ascii="inherit" w:eastAsia="Times New Roman" w:hAnsi="inherit" w:cs="Helvetica"/>
          <w:b/>
          <w:bCs/>
          <w:sz w:val="21"/>
          <w:szCs w:val="21"/>
          <w:lang w:val="en"/>
        </w:rPr>
        <w:t xml:space="preserve">Variables used in the Villa Angela/Euclid </w:t>
      </w:r>
      <w:proofErr w:type="spellStart"/>
      <w:r w:rsidRPr="00C91C6E">
        <w:rPr>
          <w:rFonts w:ascii="inherit" w:eastAsia="Times New Roman" w:hAnsi="inherit" w:cs="Helvetica"/>
          <w:b/>
          <w:bCs/>
          <w:sz w:val="21"/>
          <w:szCs w:val="21"/>
          <w:lang w:val="en"/>
        </w:rPr>
        <w:t>nowcast</w:t>
      </w:r>
      <w:proofErr w:type="spellEnd"/>
      <w:r w:rsidRPr="00C91C6E">
        <w:rPr>
          <w:rFonts w:ascii="inherit" w:eastAsia="Times New Roman" w:hAnsi="inherit" w:cs="Helvetica"/>
          <w:b/>
          <w:bCs/>
          <w:sz w:val="21"/>
          <w:szCs w:val="21"/>
          <w:lang w:val="en"/>
        </w:rPr>
        <w:t xml:space="preserve"> model</w:t>
      </w:r>
    </w:p>
    <w:p w:rsidR="000E4163" w:rsidRPr="00C91C6E" w:rsidRDefault="000E4163" w:rsidP="000E41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/>
        </w:rPr>
      </w:pP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The variables below will be used in a </w:t>
      </w:r>
      <w:proofErr w:type="spellStart"/>
      <w:r w:rsidRPr="00C91C6E">
        <w:rPr>
          <w:rFonts w:ascii="Helvetica" w:eastAsia="Times New Roman" w:hAnsi="Helvetica" w:cs="Helvetica"/>
          <w:sz w:val="21"/>
          <w:szCs w:val="21"/>
          <w:lang w:val="en"/>
        </w:rPr>
        <w:t>nowcast</w:t>
      </w:r>
      <w:proofErr w:type="spellEnd"/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model to predict </w:t>
      </w:r>
      <w:r>
        <w:rPr>
          <w:rFonts w:ascii="Helvetica" w:eastAsia="Times New Roman" w:hAnsi="Helvetica" w:cs="Helvetica"/>
          <w:sz w:val="21"/>
          <w:szCs w:val="21"/>
          <w:lang w:val="en"/>
        </w:rPr>
        <w:t>when water-quality conditions</w:t>
      </w: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exceed beach action value of 235 most-probable number/100 mL (MPN/100 mL). If the </w:t>
      </w:r>
      <w:r>
        <w:rPr>
          <w:rFonts w:ascii="Helvetica" w:eastAsia="Times New Roman" w:hAnsi="Helvetica" w:cs="Helvetica"/>
          <w:sz w:val="21"/>
          <w:szCs w:val="21"/>
          <w:lang w:val="en"/>
        </w:rPr>
        <w:t xml:space="preserve">predicted </w:t>
      </w:r>
      <w:r>
        <w:rPr>
          <w:rFonts w:ascii="Helvetica" w:eastAsia="Times New Roman" w:hAnsi="Helvetica" w:cs="Helvetica"/>
          <w:i/>
          <w:sz w:val="21"/>
          <w:szCs w:val="21"/>
          <w:lang w:val="en"/>
        </w:rPr>
        <w:t>E. coli</w:t>
      </w:r>
      <w:r>
        <w:rPr>
          <w:rFonts w:ascii="Helvetica" w:eastAsia="Times New Roman" w:hAnsi="Helvetica" w:cs="Helvetica"/>
          <w:sz w:val="21"/>
          <w:szCs w:val="21"/>
          <w:lang w:val="en"/>
        </w:rPr>
        <w:t xml:space="preserve"> concentration</w:t>
      </w: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 xml:space="preserve"> exceeds the established threshold (</w:t>
      </w:r>
      <w:r>
        <w:rPr>
          <w:rFonts w:ascii="Helvetica" w:eastAsia="Times New Roman" w:hAnsi="Helvetica" w:cs="Helvetica"/>
          <w:sz w:val="21"/>
          <w:szCs w:val="21"/>
          <w:lang w:val="en"/>
        </w:rPr>
        <w:t>170 MPN/100 mL</w:t>
      </w:r>
      <w:r w:rsidRPr="00C91C6E">
        <w:rPr>
          <w:rFonts w:ascii="Helvetica" w:eastAsia="Times New Roman" w:hAnsi="Helvetica" w:cs="Helvetica"/>
          <w:sz w:val="21"/>
          <w:szCs w:val="21"/>
          <w:lang w:val="en"/>
        </w:rPr>
        <w:t>), the beach is posted with a water-quality warning.</w:t>
      </w:r>
    </w:p>
    <w:p w:rsidR="000E4163" w:rsidRPr="00C91C6E" w:rsidRDefault="000E4163" w:rsidP="000E416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val="en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  <w:gridCol w:w="5805"/>
      </w:tblGrid>
      <w:tr w:rsidR="000E4163" w:rsidRPr="00C91C6E" w:rsidTr="00BB661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4163" w:rsidRPr="00C91C6E" w:rsidRDefault="000E4163" w:rsidP="00BB661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 xml:space="preserve">Villa Angela and Euclid </w:t>
            </w:r>
            <w:proofErr w:type="spellStart"/>
            <w:r w:rsidRPr="00C91C6E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nowcast</w:t>
            </w:r>
            <w:proofErr w:type="spellEnd"/>
            <w:r w:rsidRPr="00C91C6E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 xml:space="preserve"> backup model — 201</w:t>
            </w:r>
            <w:r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7</w:t>
            </w:r>
          </w:p>
        </w:tc>
      </w:tr>
      <w:tr w:rsidR="000E4163" w:rsidRPr="00C91C6E" w:rsidTr="00BB66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4163" w:rsidRPr="00C91C6E" w:rsidRDefault="000E4163" w:rsidP="00BB661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Model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4163" w:rsidRPr="00C91C6E" w:rsidRDefault="000E4163" w:rsidP="00BB661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Explanatory variables</w:t>
            </w:r>
          </w:p>
        </w:tc>
      </w:tr>
      <w:tr w:rsidR="000E4163" w:rsidRPr="00C91C6E" w:rsidTr="00BB66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4163" w:rsidRPr="00C91C6E" w:rsidRDefault="000E4163" w:rsidP="00BB661D">
            <w:pPr>
              <w:spacing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>Data used to develop the model (years): 201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>3</w:t>
            </w: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>-1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>6</w:t>
            </w:r>
          </w:p>
          <w:p w:rsidR="000E4163" w:rsidRPr="00C91C6E" w:rsidRDefault="000E4163" w:rsidP="00BB661D">
            <w:pPr>
              <w:spacing w:after="150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 xml:space="preserve">Predicted </w:t>
            </w:r>
            <w:r>
              <w:rPr>
                <w:rFonts w:ascii="Helvetica" w:eastAsia="Times New Roman" w:hAnsi="Helvetica" w:cs="Helvetica"/>
                <w:i/>
                <w:sz w:val="21"/>
                <w:szCs w:val="21"/>
              </w:rPr>
              <w:t xml:space="preserve">E. </w:t>
            </w:r>
            <w:r w:rsidRPr="00BB661D">
              <w:rPr>
                <w:rFonts w:ascii="Helvetica" w:eastAsia="Times New Roman" w:hAnsi="Helvetica" w:cs="Helvetica"/>
                <w:sz w:val="21"/>
                <w:szCs w:val="21"/>
              </w:rPr>
              <w:t>coli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 xml:space="preserve"> concentration t</w:t>
            </w:r>
            <w:r w:rsidRPr="005D0357">
              <w:rPr>
                <w:rFonts w:ascii="Helvetica" w:eastAsia="Times New Roman" w:hAnsi="Helvetica" w:cs="Helvetica"/>
                <w:sz w:val="21"/>
                <w:szCs w:val="21"/>
              </w:rPr>
              <w:t>hreshold</w:t>
            </w: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 xml:space="preserve"> = </w:t>
            </w:r>
            <w:r>
              <w:rPr>
                <w:rFonts w:ascii="Helvetica" w:eastAsia="Times New Roman" w:hAnsi="Helvetica" w:cs="Helvetica"/>
                <w:sz w:val="21"/>
                <w:szCs w:val="21"/>
              </w:rPr>
              <w:t>170 MPN/100 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4163" w:rsidRDefault="000E4163" w:rsidP="000E41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ins w:id="3" w:author="soehnlene" w:date="2017-05-17T14:15:00Z"/>
                <w:rFonts w:ascii="Helvetica" w:eastAsia="Times New Roman" w:hAnsi="Helvetica" w:cs="Helvetica"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>Air temperature</w:t>
            </w:r>
          </w:p>
          <w:p w:rsidR="00394116" w:rsidRPr="00C91C6E" w:rsidRDefault="00394116" w:rsidP="000E41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ins w:id="4" w:author="soehnlene" w:date="2017-05-17T14:15:00Z">
              <w:r>
                <w:rPr>
                  <w:rFonts w:ascii="Helvetica" w:eastAsia="Times New Roman" w:hAnsi="Helvetica" w:cs="Helvetica"/>
                  <w:sz w:val="21"/>
                  <w:szCs w:val="21"/>
                </w:rPr>
                <w:t>Weather conditions</w:t>
              </w:r>
            </w:ins>
          </w:p>
          <w:p w:rsidR="000E4163" w:rsidRPr="00C91C6E" w:rsidRDefault="000E4163" w:rsidP="000E41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>Wave height</w:t>
            </w:r>
          </w:p>
          <w:p w:rsidR="000E4163" w:rsidRPr="00C91C6E" w:rsidRDefault="000E4163" w:rsidP="000E41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C91C6E">
              <w:rPr>
                <w:rFonts w:ascii="Helvetica" w:eastAsia="Times New Roman" w:hAnsi="Helvetica" w:cs="Helvetica"/>
                <w:sz w:val="21"/>
                <w:szCs w:val="21"/>
              </w:rPr>
              <w:t>Turbidity</w:t>
            </w:r>
          </w:p>
          <w:p w:rsidR="000E4163" w:rsidRDefault="000E4163" w:rsidP="000E41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>Specific conductance</w:t>
            </w:r>
          </w:p>
          <w:p w:rsidR="000E4163" w:rsidRPr="00916157" w:rsidRDefault="000E4163" w:rsidP="000E41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</w:rPr>
              <w:t>Daily mean discharge, previous day, for Euclid Creek at Cleveland OH, USGS 04208700</w:t>
            </w:r>
          </w:p>
        </w:tc>
      </w:tr>
    </w:tbl>
    <w:p w:rsidR="000E4163" w:rsidRPr="00675154" w:rsidRDefault="000E4163" w:rsidP="000E4163">
      <w:pPr>
        <w:rPr>
          <w:rFonts w:ascii="Helvetica" w:eastAsia="Times New Roman" w:hAnsi="Helvetica" w:cs="Helvetica"/>
          <w:sz w:val="21"/>
          <w:szCs w:val="21"/>
          <w:lang w:val="en"/>
        </w:rPr>
      </w:pPr>
      <w:r w:rsidRPr="00675154">
        <w:rPr>
          <w:rFonts w:ascii="Helvetica" w:eastAsia="Times New Roman" w:hAnsi="Helvetica" w:cs="Helvetica"/>
          <w:sz w:val="21"/>
          <w:szCs w:val="21"/>
          <w:lang w:val="en"/>
        </w:rPr>
        <w:t> </w:t>
      </w:r>
    </w:p>
    <w:p w:rsidR="00081472" w:rsidRDefault="000E4163">
      <w:pPr>
        <w:rPr>
          <w:ins w:id="5" w:author="soehnlene" w:date="2017-05-17T14:11:00Z"/>
          <w:rFonts w:ascii="Helvetica" w:eastAsia="Times New Roman" w:hAnsi="Helvetica" w:cs="Helvetica"/>
          <w:color w:val="FF0000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val="en"/>
        </w:rPr>
        <w:t>***Eric, there was a Weather Category listed for this model. Can you describe what this is? I’d like to record that info in detail elsewhere, but I’d also like to mention it here briefly.</w:t>
      </w:r>
    </w:p>
    <w:p w:rsidR="00081472" w:rsidRDefault="00081472">
      <w:pPr>
        <w:rPr>
          <w:ins w:id="6" w:author="soehnlene" w:date="2017-05-17T14:11:00Z"/>
          <w:rFonts w:ascii="Helvetica" w:eastAsia="Times New Roman" w:hAnsi="Helvetica" w:cs="Helvetica"/>
          <w:color w:val="FF0000"/>
          <w:sz w:val="21"/>
          <w:szCs w:val="21"/>
          <w:lang w:val="en"/>
        </w:rPr>
      </w:pPr>
    </w:p>
    <w:p w:rsidR="00081472" w:rsidRDefault="00081472">
      <w:pPr>
        <w:rPr>
          <w:ins w:id="7" w:author="soehnlene" w:date="2017-05-17T14:37:00Z"/>
          <w:rFonts w:ascii="Helvetica" w:eastAsia="Times New Roman" w:hAnsi="Helvetica" w:cs="Helvetica"/>
          <w:color w:val="FF0000"/>
          <w:sz w:val="21"/>
          <w:szCs w:val="21"/>
          <w:lang w:val="en"/>
        </w:rPr>
      </w:pPr>
      <w:ins w:id="8" w:author="soehnlene" w:date="2017-05-17T14:13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 xml:space="preserve">***Amie,  </w:t>
        </w:r>
      </w:ins>
      <w:ins w:id="9" w:author="soehnlene" w:date="2017-05-17T14:14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>I just put down “weather condition</w:t>
        </w:r>
      </w:ins>
      <w:ins w:id="10" w:author="soehnlene" w:date="2017-05-17T14:15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>”</w:t>
        </w:r>
      </w:ins>
      <w:ins w:id="11" w:author="soehnlene" w:date="2017-05-17T14:14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 xml:space="preserve"> for</w:t>
        </w:r>
      </w:ins>
      <w:ins w:id="12" w:author="soehnlene" w:date="2017-05-17T14:11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 xml:space="preserve"> the weather category variable in the table above for you.  </w:t>
        </w:r>
      </w:ins>
      <w:ins w:id="13" w:author="soehnlene" w:date="2017-05-17T14:12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>Below</w:t>
        </w:r>
      </w:ins>
      <w:ins w:id="14" w:author="soehnlene" w:date="2017-05-17T14:11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 xml:space="preserve"> are the categories</w:t>
        </w:r>
      </w:ins>
      <w:ins w:id="15" w:author="soehnlene" w:date="2017-05-17T14:13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 xml:space="preserve"> for your record</w:t>
        </w:r>
      </w:ins>
      <w:ins w:id="16" w:author="soehnlene" w:date="2017-05-17T14:11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 xml:space="preserve">.  </w:t>
        </w:r>
      </w:ins>
    </w:p>
    <w:p w:rsidR="00505136" w:rsidRDefault="00505136" w:rsidP="00505136">
      <w:pPr>
        <w:pStyle w:val="ListParagraph"/>
        <w:numPr>
          <w:ilvl w:val="0"/>
          <w:numId w:val="3"/>
        </w:numPr>
        <w:rPr>
          <w:ins w:id="17" w:author="soehnlene" w:date="2017-05-17T14:37:00Z"/>
          <w:rFonts w:ascii="Helvetica" w:eastAsia="Times New Roman" w:hAnsi="Helvetica" w:cs="Helvetica"/>
          <w:color w:val="FF0000"/>
          <w:sz w:val="21"/>
          <w:szCs w:val="21"/>
          <w:lang w:val="en"/>
        </w:rPr>
      </w:pPr>
      <w:ins w:id="18" w:author="soehnlene" w:date="2017-05-17T14:37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>Clear</w:t>
        </w:r>
      </w:ins>
    </w:p>
    <w:p w:rsidR="00505136" w:rsidRDefault="00505136" w:rsidP="00505136">
      <w:pPr>
        <w:pStyle w:val="ListParagraph"/>
        <w:numPr>
          <w:ilvl w:val="0"/>
          <w:numId w:val="3"/>
        </w:numPr>
        <w:rPr>
          <w:ins w:id="19" w:author="soehnlene" w:date="2017-05-17T14:37:00Z"/>
          <w:rFonts w:ascii="Helvetica" w:eastAsia="Times New Roman" w:hAnsi="Helvetica" w:cs="Helvetica"/>
          <w:color w:val="FF0000"/>
          <w:sz w:val="21"/>
          <w:szCs w:val="21"/>
          <w:lang w:val="en"/>
        </w:rPr>
      </w:pPr>
      <w:ins w:id="20" w:author="soehnlene" w:date="2017-05-17T14:37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>Partly Cloudy</w:t>
        </w:r>
      </w:ins>
    </w:p>
    <w:p w:rsidR="00505136" w:rsidRDefault="00505136" w:rsidP="00505136">
      <w:pPr>
        <w:pStyle w:val="ListParagraph"/>
        <w:numPr>
          <w:ilvl w:val="0"/>
          <w:numId w:val="3"/>
        </w:numPr>
        <w:rPr>
          <w:ins w:id="21" w:author="soehnlene" w:date="2017-05-17T14:37:00Z"/>
          <w:rFonts w:ascii="Helvetica" w:eastAsia="Times New Roman" w:hAnsi="Helvetica" w:cs="Helvetica"/>
          <w:color w:val="FF0000"/>
          <w:sz w:val="21"/>
          <w:szCs w:val="21"/>
          <w:lang w:val="en"/>
        </w:rPr>
      </w:pPr>
      <w:ins w:id="22" w:author="soehnlene" w:date="2017-05-17T14:37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>Overcast</w:t>
        </w:r>
      </w:ins>
    </w:p>
    <w:p w:rsidR="00505136" w:rsidRDefault="00505136" w:rsidP="00505136">
      <w:pPr>
        <w:pStyle w:val="ListParagraph"/>
        <w:numPr>
          <w:ilvl w:val="0"/>
          <w:numId w:val="3"/>
        </w:numPr>
        <w:rPr>
          <w:ins w:id="23" w:author="soehnlene" w:date="2017-05-17T14:37:00Z"/>
          <w:rFonts w:ascii="Helvetica" w:eastAsia="Times New Roman" w:hAnsi="Helvetica" w:cs="Helvetica"/>
          <w:color w:val="FF0000"/>
          <w:sz w:val="21"/>
          <w:szCs w:val="21"/>
          <w:lang w:val="en"/>
        </w:rPr>
      </w:pPr>
      <w:ins w:id="24" w:author="soehnlene" w:date="2017-05-17T14:37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>Light rain</w:t>
        </w:r>
      </w:ins>
    </w:p>
    <w:p w:rsidR="00505136" w:rsidRPr="00505136" w:rsidRDefault="00505136" w:rsidP="00505136">
      <w:pPr>
        <w:pStyle w:val="ListParagraph"/>
        <w:numPr>
          <w:ilvl w:val="0"/>
          <w:numId w:val="3"/>
        </w:numPr>
        <w:rPr>
          <w:ins w:id="25" w:author="soehnlene" w:date="2017-05-17T14:15:00Z"/>
          <w:rFonts w:ascii="Helvetica" w:eastAsia="Times New Roman" w:hAnsi="Helvetica" w:cs="Helvetica"/>
          <w:color w:val="FF0000"/>
          <w:sz w:val="21"/>
          <w:szCs w:val="21"/>
          <w:lang w:val="en"/>
        </w:rPr>
      </w:pPr>
      <w:ins w:id="26" w:author="soehnlene" w:date="2017-05-17T14:37:00Z">
        <w:r>
          <w:rPr>
            <w:rFonts w:ascii="Helvetica" w:eastAsia="Times New Roman" w:hAnsi="Helvetica" w:cs="Helvetica"/>
            <w:color w:val="FF0000"/>
            <w:sz w:val="21"/>
            <w:szCs w:val="21"/>
            <w:lang w:val="en"/>
          </w:rPr>
          <w:t>Heavy Rain</w:t>
        </w:r>
      </w:ins>
      <w:bookmarkStart w:id="27" w:name="_GoBack"/>
      <w:bookmarkEnd w:id="27"/>
    </w:p>
    <w:p w:rsidR="00947B1B" w:rsidRPr="000E4163" w:rsidRDefault="000E4163">
      <w:pPr>
        <w:rPr>
          <w:rFonts w:ascii="Helvetica" w:eastAsia="Times New Roman" w:hAnsi="Helvetica" w:cs="Helvetica"/>
          <w:sz w:val="21"/>
          <w:szCs w:val="21"/>
          <w:lang w:val="en"/>
        </w:rPr>
      </w:pPr>
      <w:r w:rsidRPr="00675154">
        <w:rPr>
          <w:rFonts w:ascii="Helvetica" w:eastAsia="Times New Roman" w:hAnsi="Helvetica" w:cs="Helvetica"/>
          <w:sz w:val="21"/>
          <w:szCs w:val="21"/>
          <w:lang w:val="en"/>
        </w:rPr>
        <w:br w:type="page"/>
      </w:r>
    </w:p>
    <w:sectPr w:rsidR="00947B1B" w:rsidRPr="000E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821AD"/>
    <w:multiLevelType w:val="multilevel"/>
    <w:tmpl w:val="2FB6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B56B7"/>
    <w:multiLevelType w:val="hybridMultilevel"/>
    <w:tmpl w:val="69045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F716D"/>
    <w:multiLevelType w:val="multilevel"/>
    <w:tmpl w:val="6FDA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ehnlene">
    <w15:presenceInfo w15:providerId="None" w15:userId="soehnle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63"/>
    <w:rsid w:val="00081472"/>
    <w:rsid w:val="000E4163"/>
    <w:rsid w:val="00394116"/>
    <w:rsid w:val="00505136"/>
    <w:rsid w:val="009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9EDD"/>
  <w15:docId w15:val="{6AB0490B-EF90-4ADA-9676-ADF0E412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apps.odh.ohio.gov/BeachGuardPublic/Defaul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levelandmetroparks.com/swimming" TargetMode="External"/><Relationship Id="rId12" Type="http://schemas.openxmlformats.org/officeDocument/2006/relationships/hyperlink" Target="http://publicapps.odh.ohio.gov/BeachGuardPublic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orsd.org/nowcast-advisories.php" TargetMode="External"/><Relationship Id="rId11" Type="http://schemas.openxmlformats.org/officeDocument/2006/relationships/hyperlink" Target="http://www.clevelandmetroparks.com/swimming/" TargetMode="External"/><Relationship Id="rId5" Type="http://schemas.openxmlformats.org/officeDocument/2006/relationships/hyperlink" Target="http://www.clevelandmetroparks.com/Main/Aquatics1/2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eorsd.org/nowcast-advisori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evelandmetroparks.com/Main/Aquatics1/6.aspx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amgbrady</dc:creator>
  <cp:lastModifiedBy>soehnlene</cp:lastModifiedBy>
  <cp:revision>2</cp:revision>
  <dcterms:created xsi:type="dcterms:W3CDTF">2017-05-17T18:40:00Z</dcterms:created>
  <dcterms:modified xsi:type="dcterms:W3CDTF">2017-05-17T18:40:00Z</dcterms:modified>
</cp:coreProperties>
</file>